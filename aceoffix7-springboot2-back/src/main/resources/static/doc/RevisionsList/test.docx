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8DB76C">
      <w:pPr>
        <w:spacing w:before="240"/>
        <w:jc w:val="center"/>
        <w:rPr>
          <w:rFonts w:ascii="Georgia" w:hAnsi="Georgia" w:cs="宋体"/>
          <w:b/>
          <w:bCs/>
          <w:color w:val="880000"/>
          <w:sz w:val="30"/>
          <w:szCs w:val="30"/>
          <w:lang w:eastAsia="zh-CN"/>
        </w:rPr>
      </w:pPr>
      <w:r>
        <w:rPr>
          <w:rFonts w:ascii="Georgia" w:hAnsi="Georgia" w:cs="宋体"/>
          <w:b/>
          <w:bCs/>
          <w:color w:val="880000"/>
          <w:sz w:val="30"/>
          <w:szCs w:val="30"/>
          <w:lang w:eastAsia="zh-CN"/>
        </w:rPr>
        <w:t>Introduction</w:t>
      </w:r>
    </w:p>
    <w:p w14:paraId="1F587540">
      <w:pPr>
        <w:spacing w:before="240" w:line="360" w:lineRule="auto"/>
        <w:ind w:firstLine="540" w:firstLineChars="200"/>
        <w:rPr>
          <w:rFonts w:hint="default" w:ascii="Georgia" w:hAnsi="Georgia"/>
          <w:sz w:val="27"/>
          <w:szCs w:val="27"/>
          <w:lang w:val="en-US" w:eastAsia="zh-CN"/>
        </w:rPr>
      </w:pPr>
      <w:ins w:id="0" w:author="John" w:date="2025-02-28T17:01:32Z">
        <w:r>
          <w:rPr>
            <w:rFonts w:hint="eastAsia" w:ascii="Georgia" w:hAnsi="Georgia"/>
            <w:sz w:val="27"/>
            <w:szCs w:val="27"/>
            <w:lang w:val="en-US" w:eastAsia="zh-CN"/>
          </w:rPr>
          <w:t>a</w:t>
        </w:r>
      </w:ins>
      <w:ins w:id="1" w:author="John" w:date="2025-02-28T17:01:33Z">
        <w:r>
          <w:rPr>
            <w:rFonts w:hint="eastAsia" w:ascii="Georgia" w:hAnsi="Georgia"/>
            <w:sz w:val="27"/>
            <w:szCs w:val="27"/>
            <w:lang w:val="en-US" w:eastAsia="zh-CN"/>
          </w:rPr>
          <w:t>aa</w:t>
        </w:r>
      </w:ins>
      <w:r>
        <w:rPr>
          <w:rFonts w:hint="eastAsia" w:ascii="Georgia" w:hAnsi="Georgia"/>
          <w:sz w:val="27"/>
          <w:szCs w:val="27"/>
          <w:lang w:eastAsia="zh-CN"/>
        </w:rPr>
        <w:t xml:space="preserve">Aceoffix is a powerful and flexible web component designed for seamless integration with Microsoft Office and Kingsoft WPS. With its simplified interfaces and robust functionality, Aceoffix excels in enabling online editing and saving of Office documents, as well as importing and exporting data between databases and Office files. It supports a wide range of Office document formats, including .doc, .docx, .xls, .xlsx, .ppt, </w:t>
      </w:r>
      <w:del w:id="2" w:author="John" w:date="2025-02-28T17:01:39Z">
        <w:bookmarkStart w:id="0" w:name="_GoBack"/>
        <w:r>
          <w:rPr>
            <w:rFonts w:hint="eastAsia" w:ascii="Georgia" w:hAnsi="Georgia"/>
            <w:sz w:val="27"/>
            <w:szCs w:val="27"/>
            <w:lang w:eastAsia="zh-CN"/>
          </w:rPr>
          <w:delText>and .pptx.</w:delText>
        </w:r>
        <w:bookmarkEnd w:id="0"/>
      </w:del>
    </w:p>
    <w:p w14:paraId="0E74A01C">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Unlike traditional server-side setups, Aceoffix eliminates the need to install Microsoft Office or Kingsoft WPS on the server. Web developers can easily embed and utilize Microsoft Office within web pages, just as they would with Java or .NET controls. Aceoffix works directly with real Office documents without any format conversions, ensuring data integrity and consistent formatting. To accelerate development, intuitive examples with source code are provided.</w:t>
      </w:r>
    </w:p>
    <w:p w14:paraId="25E4402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In typical Browser/Server (B/S) management systems, handling Word or Excel documents often requires tedious downloading and uploading. Aceoffix revolutionizes this process by enabling users to view, edit, and save Office documents directly within a web browser. Additionally, developers can access the content of these documents and leverage a range of advanced features, such as read-only controls, permission management, editable region control, enforced revision mode, and the generation of formal documents.</w:t>
      </w:r>
    </w:p>
    <w:p w14:paraId="2C3DD86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simplifies development with a suite of easy-to-use components based on commonly used Word and Excel functions. These components come with comprehensive object hierarchies that are intuitive and developer-friendly. With minimal code, developers can achieve advanced Office functionalities that would otherwise be complex or time-consuming. Aceoffix also empowers developers to build custom business components using its modules, bypassing the complexity of Microsoft Office COM automation and VBA (Visual Basic for Applications), and significantly reducing development time.</w:t>
      </w:r>
    </w:p>
    <w:p w14:paraId="5F1B1F4A">
      <w:pPr>
        <w:spacing w:before="240" w:line="360" w:lineRule="auto"/>
        <w:ind w:firstLine="540" w:firstLineChars="200"/>
        <w:rPr>
          <w:rFonts w:ascii="Georgia" w:hAnsi="Georgia"/>
          <w:sz w:val="27"/>
          <w:szCs w:val="27"/>
          <w:lang w:eastAsia="zh-CN"/>
        </w:rPr>
      </w:pPr>
      <w:r>
        <w:rPr>
          <w:rFonts w:hint="eastAsia" w:ascii="Georgia" w:hAnsi="Georgia"/>
          <w:sz w:val="27"/>
          <w:szCs w:val="27"/>
          <w:lang w:eastAsia="zh-CN"/>
        </w:rPr>
        <w:t>At Aceoffix, we prioritize simplicity and efficiency. Our components are designed for straightforward implementation, and we are committed to maintaining the most streamlined and developer-friendly interfaces.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hn">
    <w15:presenceInfo w15:providerId="None" w15:userId="Joh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1EC"/>
    <w:rsid w:val="00004485"/>
    <w:rsid w:val="000204AE"/>
    <w:rsid w:val="000371EC"/>
    <w:rsid w:val="000A066F"/>
    <w:rsid w:val="000C6CF5"/>
    <w:rsid w:val="000D2BFE"/>
    <w:rsid w:val="000F1B14"/>
    <w:rsid w:val="000F3AFD"/>
    <w:rsid w:val="00100495"/>
    <w:rsid w:val="0011750F"/>
    <w:rsid w:val="001204AD"/>
    <w:rsid w:val="00127A67"/>
    <w:rsid w:val="00135FF4"/>
    <w:rsid w:val="00150608"/>
    <w:rsid w:val="00175517"/>
    <w:rsid w:val="001773D2"/>
    <w:rsid w:val="001A2060"/>
    <w:rsid w:val="001D0732"/>
    <w:rsid w:val="001E4DBF"/>
    <w:rsid w:val="00205B06"/>
    <w:rsid w:val="00220BD7"/>
    <w:rsid w:val="00255B87"/>
    <w:rsid w:val="00276263"/>
    <w:rsid w:val="00283B6B"/>
    <w:rsid w:val="00285467"/>
    <w:rsid w:val="0029436A"/>
    <w:rsid w:val="002A368F"/>
    <w:rsid w:val="002E0415"/>
    <w:rsid w:val="002F6B7E"/>
    <w:rsid w:val="00311D83"/>
    <w:rsid w:val="00327D59"/>
    <w:rsid w:val="00332DFC"/>
    <w:rsid w:val="00337492"/>
    <w:rsid w:val="00343777"/>
    <w:rsid w:val="0035072A"/>
    <w:rsid w:val="00396589"/>
    <w:rsid w:val="003F31DE"/>
    <w:rsid w:val="003F6CEF"/>
    <w:rsid w:val="00471E50"/>
    <w:rsid w:val="00472D84"/>
    <w:rsid w:val="004834A0"/>
    <w:rsid w:val="004930E4"/>
    <w:rsid w:val="004A064E"/>
    <w:rsid w:val="004A19AE"/>
    <w:rsid w:val="004C6D9D"/>
    <w:rsid w:val="004C7E65"/>
    <w:rsid w:val="004E529E"/>
    <w:rsid w:val="004E6126"/>
    <w:rsid w:val="0051118A"/>
    <w:rsid w:val="00524187"/>
    <w:rsid w:val="00576C83"/>
    <w:rsid w:val="005A506C"/>
    <w:rsid w:val="005D17FA"/>
    <w:rsid w:val="005E6F87"/>
    <w:rsid w:val="00602563"/>
    <w:rsid w:val="006037F6"/>
    <w:rsid w:val="006146C5"/>
    <w:rsid w:val="006265E8"/>
    <w:rsid w:val="00630E7A"/>
    <w:rsid w:val="00636F37"/>
    <w:rsid w:val="00636F45"/>
    <w:rsid w:val="00660928"/>
    <w:rsid w:val="00680EFE"/>
    <w:rsid w:val="006943ED"/>
    <w:rsid w:val="006C145E"/>
    <w:rsid w:val="006F7645"/>
    <w:rsid w:val="00714EBC"/>
    <w:rsid w:val="00751725"/>
    <w:rsid w:val="00765D00"/>
    <w:rsid w:val="0079585C"/>
    <w:rsid w:val="007A1C4D"/>
    <w:rsid w:val="007D1472"/>
    <w:rsid w:val="007F0EC6"/>
    <w:rsid w:val="007F2F2E"/>
    <w:rsid w:val="007F399E"/>
    <w:rsid w:val="00821F27"/>
    <w:rsid w:val="00826AC5"/>
    <w:rsid w:val="00870435"/>
    <w:rsid w:val="00871348"/>
    <w:rsid w:val="00876100"/>
    <w:rsid w:val="00887BF1"/>
    <w:rsid w:val="008C7341"/>
    <w:rsid w:val="008D6B88"/>
    <w:rsid w:val="008D72B4"/>
    <w:rsid w:val="008F2408"/>
    <w:rsid w:val="00912469"/>
    <w:rsid w:val="009529C5"/>
    <w:rsid w:val="009610FD"/>
    <w:rsid w:val="00972C05"/>
    <w:rsid w:val="009B3115"/>
    <w:rsid w:val="009C0ADB"/>
    <w:rsid w:val="009C4E91"/>
    <w:rsid w:val="009D1603"/>
    <w:rsid w:val="009E090A"/>
    <w:rsid w:val="009F15BF"/>
    <w:rsid w:val="00A22690"/>
    <w:rsid w:val="00A22692"/>
    <w:rsid w:val="00A31B93"/>
    <w:rsid w:val="00A42903"/>
    <w:rsid w:val="00A620AC"/>
    <w:rsid w:val="00A762DC"/>
    <w:rsid w:val="00AB133A"/>
    <w:rsid w:val="00AC74C5"/>
    <w:rsid w:val="00B020F7"/>
    <w:rsid w:val="00B05B1E"/>
    <w:rsid w:val="00B05D25"/>
    <w:rsid w:val="00B27998"/>
    <w:rsid w:val="00B467A8"/>
    <w:rsid w:val="00B61711"/>
    <w:rsid w:val="00B66F82"/>
    <w:rsid w:val="00B91C87"/>
    <w:rsid w:val="00BA2C19"/>
    <w:rsid w:val="00BC76B2"/>
    <w:rsid w:val="00BD4EA6"/>
    <w:rsid w:val="00BE4686"/>
    <w:rsid w:val="00C02DBE"/>
    <w:rsid w:val="00C07494"/>
    <w:rsid w:val="00C24C13"/>
    <w:rsid w:val="00C6625A"/>
    <w:rsid w:val="00C72335"/>
    <w:rsid w:val="00C7659A"/>
    <w:rsid w:val="00C80D8F"/>
    <w:rsid w:val="00C80FF8"/>
    <w:rsid w:val="00C842FF"/>
    <w:rsid w:val="00C87027"/>
    <w:rsid w:val="00C911A9"/>
    <w:rsid w:val="00CC0F4D"/>
    <w:rsid w:val="00CC6A8D"/>
    <w:rsid w:val="00CD3064"/>
    <w:rsid w:val="00CD707B"/>
    <w:rsid w:val="00CF0D54"/>
    <w:rsid w:val="00CF3C9B"/>
    <w:rsid w:val="00D80A21"/>
    <w:rsid w:val="00D82840"/>
    <w:rsid w:val="00D82877"/>
    <w:rsid w:val="00DD6F80"/>
    <w:rsid w:val="00E04D1F"/>
    <w:rsid w:val="00E04E2C"/>
    <w:rsid w:val="00E12CF7"/>
    <w:rsid w:val="00E1703B"/>
    <w:rsid w:val="00E33F8D"/>
    <w:rsid w:val="00E34A3D"/>
    <w:rsid w:val="00E669D5"/>
    <w:rsid w:val="00E7487F"/>
    <w:rsid w:val="00E82227"/>
    <w:rsid w:val="00E859A9"/>
    <w:rsid w:val="00EA6850"/>
    <w:rsid w:val="00EB57CF"/>
    <w:rsid w:val="00F05EA9"/>
    <w:rsid w:val="00F550E7"/>
    <w:rsid w:val="00F564DA"/>
    <w:rsid w:val="00F60EE2"/>
    <w:rsid w:val="00F63129"/>
    <w:rsid w:val="00F65927"/>
    <w:rsid w:val="00F85887"/>
    <w:rsid w:val="00F95AA1"/>
    <w:rsid w:val="00FB41D5"/>
    <w:rsid w:val="00FC05A1"/>
    <w:rsid w:val="00FC7E05"/>
    <w:rsid w:val="00FF4EAF"/>
    <w:rsid w:val="00FF6DF8"/>
    <w:rsid w:val="027337B3"/>
    <w:rsid w:val="0453435F"/>
    <w:rsid w:val="07C35742"/>
    <w:rsid w:val="08CE6D39"/>
    <w:rsid w:val="0E110D22"/>
    <w:rsid w:val="10422FE6"/>
    <w:rsid w:val="1C266197"/>
    <w:rsid w:val="1EBA24B0"/>
    <w:rsid w:val="21D341E3"/>
    <w:rsid w:val="22AC66AC"/>
    <w:rsid w:val="23580CC5"/>
    <w:rsid w:val="26087485"/>
    <w:rsid w:val="27630392"/>
    <w:rsid w:val="288D0D17"/>
    <w:rsid w:val="2BE93CBB"/>
    <w:rsid w:val="31ED4932"/>
    <w:rsid w:val="32EA0352"/>
    <w:rsid w:val="37C47CD5"/>
    <w:rsid w:val="39FC78C6"/>
    <w:rsid w:val="3E701CD1"/>
    <w:rsid w:val="40500D1F"/>
    <w:rsid w:val="453B5E58"/>
    <w:rsid w:val="46F86260"/>
    <w:rsid w:val="47966D24"/>
    <w:rsid w:val="4C881B9E"/>
    <w:rsid w:val="51041172"/>
    <w:rsid w:val="5819355E"/>
    <w:rsid w:val="5B2D4026"/>
    <w:rsid w:val="5D6C10E4"/>
    <w:rsid w:val="68CC2F98"/>
    <w:rsid w:val="69DF5670"/>
    <w:rsid w:val="6E775E47"/>
    <w:rsid w:val="70503384"/>
    <w:rsid w:val="70775875"/>
    <w:rsid w:val="77511CF7"/>
    <w:rsid w:val="79373B55"/>
    <w:rsid w:val="7A724AF8"/>
    <w:rsid w:val="7A914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3"/>
    <w:basedOn w:val="1"/>
    <w:link w:val="7"/>
    <w:qFormat/>
    <w:uiPriority w:val="0"/>
    <w:pPr>
      <w:spacing w:before="100" w:beforeAutospacing="1" w:after="100" w:afterAutospacing="1"/>
      <w:jc w:val="center"/>
      <w:outlineLvl w:val="2"/>
    </w:pPr>
    <w:rPr>
      <w:rFonts w:ascii="Georgia" w:hAnsi="Georgia" w:cs="宋体"/>
      <w:b/>
      <w:bCs/>
      <w:color w:val="880000"/>
      <w:sz w:val="30"/>
      <w:szCs w:val="30"/>
      <w:lang w:eastAsia="zh-CN"/>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link w:val="9"/>
    <w:qFormat/>
    <w:uiPriority w:val="0"/>
    <w:pPr>
      <w:tabs>
        <w:tab w:val="center" w:pos="4153"/>
        <w:tab w:val="right" w:pos="8306"/>
      </w:tabs>
      <w:snapToGrid w:val="0"/>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标题 3 Char"/>
    <w:link w:val="2"/>
    <w:qFormat/>
    <w:locked/>
    <w:uiPriority w:val="0"/>
    <w:rPr>
      <w:rFonts w:ascii="Georgia" w:hAnsi="Georgia" w:eastAsia="宋体" w:cs="宋体"/>
      <w:b/>
      <w:bCs/>
      <w:color w:val="880000"/>
      <w:sz w:val="30"/>
      <w:szCs w:val="30"/>
      <w:lang w:val="en-US" w:eastAsia="zh-CN" w:bidi="ar-SA"/>
    </w:rPr>
  </w:style>
  <w:style w:type="character" w:customStyle="1" w:styleId="8">
    <w:name w:val="页眉 Char"/>
    <w:link w:val="4"/>
    <w:qFormat/>
    <w:uiPriority w:val="0"/>
    <w:rPr>
      <w:sz w:val="18"/>
      <w:szCs w:val="18"/>
      <w:lang w:eastAsia="en-US"/>
    </w:rPr>
  </w:style>
  <w:style w:type="character" w:customStyle="1" w:styleId="9">
    <w:name w:val="页脚 Char"/>
    <w:link w:val="3"/>
    <w:qFormat/>
    <w:uiPriority w:val="0"/>
    <w:rPr>
      <w:sz w:val="18"/>
      <w:szCs w:val="18"/>
      <w:lang w:eastAsia="en-US"/>
    </w:r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B4407-347C-4864-A4BE-70C8333AE357}">
  <ds:schemaRefs/>
</ds:datastoreItem>
</file>

<file path=docProps/app.xml><?xml version="1.0" encoding="utf-8"?>
<Properties xmlns="http://schemas.openxmlformats.org/officeDocument/2006/extended-properties" xmlns:vt="http://schemas.openxmlformats.org/officeDocument/2006/docPropsVTypes">
  <Template>Normal.dotm</Template>
  <Company>AS</Company>
  <Pages>2</Pages>
  <Words>304</Words>
  <Characters>1916</Characters>
  <Lines>14</Lines>
  <Paragraphs>4</Paragraphs>
  <TotalTime>14</TotalTime>
  <ScaleCrop>false</ScaleCrop>
  <LinksUpToDate>false</LinksUpToDate>
  <CharactersWithSpaces>2214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2025-01-06T03:25:00Z</dcterms:created>
  <dc:creator>Jack</dc:creator>
  <cp:lastModifiedBy>John</cp:lastModifiedBy>
  <dcterms:modified xsi:type="dcterms:W3CDTF">2025-02-28T09:02:07Z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eyJoZGlkIjoiM2Y4ZTBlNjc2ODk4M2Y0YmRiNTFmYzRiYzRlOTZmOTkiLCJ1c2VySWQiOiI0OTM3MDQxMzgifQ==</vt:lpwstr>
  </property>
  <property fmtid="{D5CDD505-2E9C-101B-9397-08002B2CF9AE}" pid="3" name="KSOProductBuildVer">
    <vt:lpwstr>2052-12.1.0.19770</vt:lpwstr>
  </property>
  <property fmtid="{D5CDD505-2E9C-101B-9397-08002B2CF9AE}" pid="4" name="ICV">
    <vt:lpwstr>278749A6314F4DD7A4442CC8E13206FB_12</vt:lpwstr>
  </property>
</Properties>
</file>