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del w:id="0" w:author="Tom" w:date="2025-02-24T15:26:37Z"/>
          <w:rFonts w:hint="eastAsia" w:ascii="Georgia" w:hAnsi="Georgia"/>
          <w:sz w:val="27"/>
          <w:szCs w:val="27"/>
          <w:lang w:eastAsia="zh-CN"/>
        </w:rPr>
      </w:pPr>
      <w:r>
        <w:rPr>
          <w:rFonts w:hint="eastAsia" w:ascii="Georgia" w:hAnsi="Georgia"/>
          <w:sz w:val="27"/>
          <w:szCs w:val="27"/>
          <w:lang w:eastAsia="zh-CN"/>
        </w:rPr>
        <w:t xml:space="preserve">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w:t>
      </w:r>
      <w:del w:id="1" w:author="Tom" w:date="2025-02-24T15:26:41Z">
        <w:r>
          <w:rPr>
            <w:rFonts w:hint="eastAsia" w:ascii="Georgia" w:hAnsi="Georgia"/>
            <w:sz w:val="27"/>
            <w:szCs w:val="27"/>
            <w:lang w:eastAsia="zh-CN"/>
          </w:rPr>
          <w:delText>It</w:delText>
        </w:r>
      </w:del>
      <w:del w:id="2" w:author="Tom" w:date="2025-02-24T15:26:37Z">
        <w:r>
          <w:rPr>
            <w:rFonts w:hint="eastAsia" w:ascii="Georgia" w:hAnsi="Georgia"/>
            <w:sz w:val="27"/>
            <w:szCs w:val="27"/>
            <w:lang w:eastAsia="zh-CN"/>
          </w:rPr>
          <w:delText xml:space="preserve"> supports a wide range of Office document formats, including .doc, .docx, .xls, .xlsx, .ppt, and .pptx.</w:delText>
        </w:r>
      </w:del>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om">
    <w15:presenceInfo w15:providerId="None" w15:userId="T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42F408B"/>
    <w:rsid w:val="1EBA24B0"/>
    <w:rsid w:val="21D341E3"/>
    <w:rsid w:val="22AC66AC"/>
    <w:rsid w:val="23580CC5"/>
    <w:rsid w:val="26087485"/>
    <w:rsid w:val="27630392"/>
    <w:rsid w:val="288D0D17"/>
    <w:rsid w:val="2BE93CBB"/>
    <w:rsid w:val="31ED4932"/>
    <w:rsid w:val="32EA0352"/>
    <w:rsid w:val="37C47CD5"/>
    <w:rsid w:val="39FC78C6"/>
    <w:rsid w:val="3E701CD1"/>
    <w:rsid w:val="40500D1F"/>
    <w:rsid w:val="453B5E58"/>
    <w:rsid w:val="46F86260"/>
    <w:rsid w:val="47966D24"/>
    <w:rsid w:val="4C881B9E"/>
    <w:rsid w:val="4ECE2110"/>
    <w:rsid w:val="51041172"/>
    <w:rsid w:val="5819355E"/>
    <w:rsid w:val="5B2D4026"/>
    <w:rsid w:val="5D6C10E4"/>
    <w:rsid w:val="5F5E01FB"/>
    <w:rsid w:val="68CC2F98"/>
    <w:rsid w:val="69DF5670"/>
    <w:rsid w:val="6E621C05"/>
    <w:rsid w:val="6E775E47"/>
    <w:rsid w:val="70503384"/>
    <w:rsid w:val="70775875"/>
    <w:rsid w:val="77511CF7"/>
    <w:rsid w:val="77895FA4"/>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Tom</cp:lastModifiedBy>
  <dcterms:modified xsi:type="dcterms:W3CDTF">2025-03-04T09:08:03Z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