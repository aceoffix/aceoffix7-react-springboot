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524488">
      <w:pPr>
        <w:pStyle w:val="2"/>
        <w:keepNext w:val="0"/>
        <w:keepLines w:val="0"/>
        <w:widowControl/>
        <w:suppressLineNumbers w:val="0"/>
        <w:shd w:val="clear" w:fill="FFFFFF"/>
        <w:spacing w:before="0" w:beforeAutospacing="0" w:after="200" w:afterAutospacing="0" w:line="360" w:lineRule="atLeast"/>
        <w:ind w:left="0" w:firstLine="0"/>
        <w:rPr>
          <w:rFonts w:hint="eastAsia" w:ascii="Microsoft YaHei UI" w:hAnsi="Microsoft YaHei UI" w:eastAsia="Microsoft YaHei UI" w:cs="Microsoft YaHei UI"/>
          <w:b/>
          <w:bCs/>
          <w:i w:val="0"/>
          <w:iCs w:val="0"/>
          <w:caps w:val="0"/>
          <w:color w:val="2A49A3"/>
          <w:spacing w:val="10"/>
          <w:sz w:val="26"/>
          <w:szCs w:val="26"/>
        </w:rPr>
      </w:pPr>
      <w:ins w:id="0" w:author="Jack" w:date="2025-03-11T16:40:56Z">
        <w:r>
          <w:rPr>
            <w:rFonts w:hint="eastAsia" w:ascii="Microsoft YaHei UI" w:hAnsi="Microsoft YaHei UI" w:eastAsia="Microsoft YaHei UI" w:cs="Microsoft YaHei UI"/>
            <w:b/>
            <w:bCs/>
            <w:i w:val="0"/>
            <w:iCs w:val="0"/>
            <w:caps w:val="0"/>
            <w:color w:val="2A49A3"/>
            <w:spacing w:val="10"/>
            <w:sz w:val="26"/>
            <w:szCs w:val="26"/>
            <w:shd w:val="clear" w:fill="FFFFFF"/>
            <w:lang w:val="en-US" w:eastAsia="zh-CN"/>
          </w:rPr>
          <w:t>11</w:t>
        </w:r>
      </w:ins>
      <w:bookmarkStart w:id="0" w:name="_GoBack"/>
      <w:bookmarkEnd w:id="0"/>
      <w:r>
        <w:rPr>
          <w:rFonts w:hint="eastAsia" w:ascii="Microsoft YaHei UI" w:hAnsi="Microsoft YaHei UI" w:eastAsia="Microsoft YaHei UI" w:cs="Microsoft YaHei UI"/>
          <w:b/>
          <w:bCs/>
          <w:i w:val="0"/>
          <w:iCs w:val="0"/>
          <w:caps w:val="0"/>
          <w:color w:val="2A49A3"/>
          <w:spacing w:val="10"/>
          <w:sz w:val="26"/>
          <w:szCs w:val="26"/>
          <w:shd w:val="clear" w:fill="FFFFFF"/>
        </w:rPr>
        <w:t>Trial Limits</w:t>
      </w:r>
    </w:p>
    <w:p w14:paraId="73B363DC">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The trial version of Aceoffix is fully functional for three months (90 days). Afterwards, you can try our product for free again by inputting the old trial license key to the registration dialog box which can be reactivated by deleting “license.lic” file. But we do not promise the permanent use of the trial license key. If the key is invalid, please contact us to acquire a new one.</w:t>
      </w:r>
    </w:p>
    <w:p w14:paraId="5F3EF5C6">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One trial license key can be used in the web application installed on many servers. In other words, Aceoffix does not limit the number of developers in your company.</w:t>
      </w:r>
    </w:p>
    <w:p w14:paraId="328F6E9D">
      <w:pPr>
        <w:pStyle w:val="3"/>
        <w:keepNext w:val="0"/>
        <w:keepLines w:val="0"/>
        <w:widowControl/>
        <w:suppressLineNumbers w:val="0"/>
        <w:shd w:val="clear" w:fill="FFFFFF"/>
        <w:spacing w:before="0" w:beforeAutospacing="0" w:after="150" w:afterAutospacing="0"/>
        <w:ind w:left="0" w:right="0" w:firstLine="0"/>
        <w:rPr>
          <w:rFonts w:hint="eastAsia" w:ascii="Microsoft YaHei UI" w:hAnsi="Microsoft YaHei UI" w:eastAsia="Microsoft YaHei UI" w:cs="Microsoft YaHei UI"/>
          <w:i w:val="0"/>
          <w:iCs w:val="0"/>
          <w:caps w:val="0"/>
          <w:color w:val="414752"/>
          <w:spacing w:val="5"/>
          <w:sz w:val="20"/>
          <w:szCs w:val="20"/>
        </w:rPr>
      </w:pPr>
      <w:r>
        <w:rPr>
          <w:rFonts w:hint="eastAsia" w:ascii="Microsoft YaHei UI" w:hAnsi="Microsoft YaHei UI" w:eastAsia="Microsoft YaHei UI" w:cs="Microsoft YaHei UI"/>
          <w:i w:val="0"/>
          <w:iCs w:val="0"/>
          <w:caps w:val="0"/>
          <w:color w:val="414752"/>
          <w:spacing w:val="5"/>
          <w:sz w:val="20"/>
          <w:szCs w:val="20"/>
          <w:shd w:val="clear" w:fill="FFFFFF"/>
        </w:rPr>
        <w:t>Developers need to be aware that Aceoffix control will have a “About” box and “Trial” on progress bar with the trial version.</w:t>
      </w:r>
    </w:p>
    <w:p w14:paraId="7D21049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ck">
    <w15:presenceInfo w15:providerId="None" w15:userId="Ja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dit="trackedChange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5513A4"/>
    <w:rsid w:val="55245CBF"/>
    <w:rsid w:val="61D27A66"/>
    <w:rsid w:val="77363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microsoft.com/office/2011/relationships/people" Target="people.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127</Words>
  <Characters>569</Characters>
  <Lines>0</Lines>
  <Paragraphs>0</Paragraphs>
  <TotalTime>0</TotalTime>
  <ScaleCrop>false</ScaleCrop>
  <LinksUpToDate>false</LinksUpToDate>
  <CharactersWithSpaces>686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2025-03-05T07:10:00Z</dcterms:created>
  <dc:creator>Dong</dc:creator>
  <cp:lastModifiedBy>Jack</cp:lastModifiedBy>
  <dcterms:modified xsi:type="dcterms:W3CDTF">2025-03-11T08:40:57Z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eyJoZGlkIjoiM2Y4ZTBlNjc2ODk4M2Y0YmRiNTFmYzRiYzRlOTZmOTkiLCJ1c2VySWQiOiI0OTM3MDQxMzgifQ==</vt:lpwstr>
  </property>
  <property fmtid="{D5CDD505-2E9C-101B-9397-08002B2CF9AE}" pid="4" name="ICV">
    <vt:lpwstr>4518808AD94E47988FD7DE04EB78A0C3_12</vt:lpwstr>
  </property>
</Properties>
</file>